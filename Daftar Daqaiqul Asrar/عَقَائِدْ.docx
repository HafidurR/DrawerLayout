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0F4" w:rsidRPr="00D97B99" w:rsidRDefault="00DF70F4" w:rsidP="00DF70F4">
      <w:pPr>
        <w:bidi/>
        <w:spacing w:line="10" w:lineRule="atLeast"/>
        <w:jc w:val="both"/>
        <w:rPr>
          <w:rFonts w:ascii="Traditional Arabic" w:hAnsi="Traditional Arabic" w:cs="Traditional Arabic"/>
          <w:b/>
          <w:bCs/>
          <w:sz w:val="56"/>
          <w:szCs w:val="56"/>
          <w:rtl/>
        </w:rPr>
      </w:pPr>
    </w:p>
    <w:p w:rsidR="00DF70F4" w:rsidRPr="00D97B99" w:rsidRDefault="00DF70F4" w:rsidP="00DF70F4">
      <w:pPr>
        <w:bidi/>
        <w:spacing w:line="10" w:lineRule="atLeast"/>
        <w:jc w:val="center"/>
        <w:rPr>
          <w:rFonts w:ascii="Traditional Arabic" w:hAnsi="Traditional Arabic" w:cs="Traditional Arabic"/>
          <w:b/>
          <w:bCs/>
          <w:sz w:val="22"/>
          <w:szCs w:val="22"/>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align>center</wp:align>
            </wp:positionH>
            <wp:positionV relativeFrom="paragraph">
              <wp:posOffset>81915</wp:posOffset>
            </wp:positionV>
            <wp:extent cx="1965960" cy="818515"/>
            <wp:effectExtent l="0" t="0" r="0" b="635"/>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960" cy="818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70F4" w:rsidRPr="00D97B99" w:rsidRDefault="00DF70F4" w:rsidP="00DF70F4">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عَقَائِدْ </w:t>
      </w:r>
    </w:p>
    <w:p w:rsidR="00DF70F4" w:rsidRPr="00D97B99" w:rsidRDefault="00DF70F4" w:rsidP="00DF70F4">
      <w:pPr>
        <w:bidi/>
        <w:spacing w:line="10" w:lineRule="atLeast"/>
        <w:jc w:val="center"/>
        <w:rPr>
          <w:rFonts w:ascii="Traditional Arabic" w:hAnsi="Traditional Arabic" w:cs="Traditional Arabic"/>
          <w:b/>
          <w:bCs/>
          <w:sz w:val="36"/>
          <w:szCs w:val="36"/>
          <w:rtl/>
        </w:rPr>
      </w:pPr>
    </w:p>
    <w:p w:rsidR="00DF70F4" w:rsidRPr="00D97B99" w:rsidRDefault="00DF70F4" w:rsidP="00DF70F4">
      <w:pPr>
        <w:tabs>
          <w:tab w:val="right" w:pos="9974"/>
        </w:tabs>
        <w:bidi/>
        <w:spacing w:line="10" w:lineRule="atLeast"/>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وَاجِبْ ا</w:t>
      </w:r>
      <w:ins w:id="0" w:author="Fauzi" w:date="2009-03-23T21:3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1" w:author="Fauzi" w:date="2009-03-23T21:3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2" w:author="Fauzi" w:date="2009-03-23T21:3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غ</w:t>
      </w:r>
      <w:ins w:id="3" w:author="Fauzi" w:date="2009-03-23T21:3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إ</w:t>
      </w:r>
      <w:ins w:id="4" w:author="Fauzi" w:date="2009-03-23T21:3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س</w:t>
      </w:r>
      <w:ins w:id="5" w:author="Fauzi" w:date="2009-03-23T21:3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لا</w:t>
      </w:r>
      <w:ins w:id="6" w:author="Fauzi" w:date="2009-03-23T21:3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7" w:author="Fauzi" w:date="2009-03-23T21:3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ت</w:t>
      </w:r>
      <w:ins w:id="8" w:author="Fauzi" w:date="2009-03-23T21:3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اهُوَ داء ع</w:t>
      </w:r>
      <w:ins w:id="9"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ق</w:t>
      </w:r>
      <w:ins w:id="10"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ائ</w:t>
      </w:r>
      <w:ins w:id="11"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12"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س</w:t>
      </w:r>
      <w:ins w:id="13"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14"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س</w:t>
      </w:r>
      <w:ins w:id="15"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16"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17"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18"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 </w:t>
      </w:r>
      <w:r w:rsidRPr="00D97B99">
        <w:rPr>
          <w:rFonts w:ascii="Traditional Arabic" w:hAnsi="Traditional Arabic" w:cs="Traditional Arabic"/>
          <w:b/>
          <w:bCs/>
          <w:sz w:val="56"/>
          <w:szCs w:val="56"/>
          <w:rtl/>
        </w:rPr>
        <w:tab/>
      </w:r>
    </w:p>
    <w:p w:rsidR="00DF70F4" w:rsidRPr="00D97B99" w:rsidRDefault="00DF70F4" w:rsidP="00DF70F4">
      <w:pPr>
        <w:numPr>
          <w:ilvl w:val="0"/>
          <w:numId w:val="1"/>
        </w:numPr>
        <w:tabs>
          <w:tab w:val="num" w:pos="540"/>
        </w:tabs>
        <w:bidi/>
        <w:spacing w:line="10" w:lineRule="atLeast"/>
        <w:ind w:left="540"/>
        <w:rPr>
          <w:rFonts w:ascii="Traditional Arabic" w:hAnsi="Traditional Arabic" w:cs="Traditional Arabic"/>
          <w:b/>
          <w:bCs/>
          <w:sz w:val="56"/>
          <w:szCs w:val="56"/>
        </w:rPr>
      </w:pPr>
      <w:r w:rsidRPr="00D97B99">
        <w:rPr>
          <w:rFonts w:ascii="Traditional Arabic" w:hAnsi="Traditional Arabic" w:cs="Traditional Arabic"/>
          <w:b/>
          <w:bCs/>
          <w:sz w:val="56"/>
          <w:szCs w:val="56"/>
          <w:rtl/>
        </w:rPr>
        <w:t>س</w:t>
      </w:r>
      <w:ins w:id="19"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 و</w:t>
      </w:r>
      <w:ins w:id="20"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اج</w:t>
      </w:r>
      <w:ins w:id="21"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ب</w:t>
      </w:r>
      <w:ins w:id="22"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23"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24"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ك</w:t>
      </w:r>
      <w:ins w:id="25"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الله ف</w:t>
      </w:r>
      <w:ins w:id="26"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27"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28"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د</w:t>
      </w:r>
      <w:ins w:id="29" w:author="Fauzi" w:date="2009-03-23T21:36: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30"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ف</w:t>
      </w:r>
      <w:ins w:id="31"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32"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33"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 (20)</w:t>
      </w:r>
    </w:p>
    <w:p w:rsidR="00DF70F4" w:rsidRPr="00D97B99" w:rsidRDefault="00DF70F4" w:rsidP="00DF70F4">
      <w:pPr>
        <w:numPr>
          <w:ilvl w:val="0"/>
          <w:numId w:val="1"/>
        </w:numPr>
        <w:tabs>
          <w:tab w:val="num" w:pos="540"/>
        </w:tabs>
        <w:bidi/>
        <w:spacing w:line="10" w:lineRule="atLeast"/>
        <w:ind w:left="540"/>
        <w:rPr>
          <w:rFonts w:ascii="Traditional Arabic" w:hAnsi="Traditional Arabic" w:cs="Traditional Arabic"/>
          <w:b/>
          <w:bCs/>
          <w:sz w:val="56"/>
          <w:szCs w:val="56"/>
        </w:rPr>
      </w:pPr>
      <w:r w:rsidRPr="00D97B99">
        <w:rPr>
          <w:rFonts w:ascii="Traditional Arabic" w:hAnsi="Traditional Arabic" w:cs="Traditional Arabic"/>
          <w:b/>
          <w:bCs/>
          <w:sz w:val="56"/>
          <w:szCs w:val="56"/>
          <w:rtl/>
        </w:rPr>
        <w:t>س</w:t>
      </w:r>
      <w:ins w:id="34"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 م</w:t>
      </w:r>
      <w:ins w:id="35"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ح</w:t>
      </w:r>
      <w:ins w:id="36"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ال</w:t>
      </w:r>
      <w:ins w:id="37"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38"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39"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ك</w:t>
      </w:r>
      <w:ins w:id="40"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الله ف</w:t>
      </w:r>
      <w:ins w:id="41"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42"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كا</w:t>
      </w:r>
      <w:ins w:id="43"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44"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45"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ف</w:t>
      </w:r>
      <w:ins w:id="46" w:author="Fauzi" w:date="2009-03-23T21:3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47"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48"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 (20)</w:t>
      </w:r>
    </w:p>
    <w:p w:rsidR="00DF70F4" w:rsidRPr="00D97B99" w:rsidRDefault="00DF70F4" w:rsidP="00DF70F4">
      <w:pPr>
        <w:numPr>
          <w:ilvl w:val="0"/>
          <w:numId w:val="1"/>
        </w:numPr>
        <w:tabs>
          <w:tab w:val="num" w:pos="540"/>
        </w:tabs>
        <w:bidi/>
        <w:spacing w:line="10" w:lineRule="atLeast"/>
        <w:ind w:left="540"/>
        <w:rPr>
          <w:rFonts w:ascii="Traditional Arabic" w:hAnsi="Traditional Arabic" w:cs="Traditional Arabic"/>
          <w:b/>
          <w:bCs/>
          <w:sz w:val="56"/>
          <w:szCs w:val="56"/>
        </w:rPr>
      </w:pPr>
      <w:r w:rsidRPr="00D97B99">
        <w:rPr>
          <w:rFonts w:ascii="Traditional Arabic" w:hAnsi="Traditional Arabic" w:cs="Traditional Arabic"/>
          <w:b/>
          <w:bCs/>
          <w:sz w:val="56"/>
          <w:szCs w:val="56"/>
          <w:rtl/>
        </w:rPr>
        <w:t>س</w:t>
      </w:r>
      <w:ins w:id="49"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 و</w:t>
      </w:r>
      <w:ins w:id="50"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ان</w:t>
      </w:r>
      <w:ins w:id="51"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اغ</w:t>
      </w:r>
      <w:ins w:id="52"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53"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54"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ك</w:t>
      </w:r>
      <w:ins w:id="55"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الله ف</w:t>
      </w:r>
      <w:ins w:id="56"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57"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58"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س</w:t>
      </w:r>
      <w:ins w:id="59"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60"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وغ</w:t>
      </w:r>
      <w:ins w:id="61"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(1)</w:t>
      </w:r>
    </w:p>
    <w:p w:rsidR="00DF70F4" w:rsidRPr="00D97B99" w:rsidRDefault="00DF70F4" w:rsidP="00DF70F4">
      <w:pPr>
        <w:numPr>
          <w:ilvl w:val="0"/>
          <w:numId w:val="1"/>
        </w:numPr>
        <w:tabs>
          <w:tab w:val="num" w:pos="540"/>
        </w:tabs>
        <w:bidi/>
        <w:spacing w:line="10" w:lineRule="atLeast"/>
        <w:ind w:left="540"/>
        <w:rPr>
          <w:rFonts w:ascii="Traditional Arabic" w:hAnsi="Traditional Arabic" w:cs="Traditional Arabic"/>
          <w:b/>
          <w:bCs/>
          <w:sz w:val="56"/>
          <w:szCs w:val="56"/>
        </w:rPr>
      </w:pPr>
      <w:r w:rsidRPr="00D97B99">
        <w:rPr>
          <w:rFonts w:ascii="Traditional Arabic" w:hAnsi="Traditional Arabic" w:cs="Traditional Arabic"/>
          <w:b/>
          <w:bCs/>
          <w:sz w:val="56"/>
          <w:szCs w:val="56"/>
          <w:rtl/>
        </w:rPr>
        <w:t>س</w:t>
      </w:r>
      <w:ins w:id="62"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 و</w:t>
      </w:r>
      <w:ins w:id="63"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اج</w:t>
      </w:r>
      <w:ins w:id="64"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ب</w:t>
      </w:r>
      <w:ins w:id="65"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66"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67"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كا</w:t>
      </w:r>
      <w:ins w:id="68"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أ</w:t>
      </w:r>
      <w:ins w:id="69"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70"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71"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وس</w:t>
      </w:r>
      <w:ins w:id="72"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ان</w:t>
      </w:r>
      <w:ins w:id="73"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ف</w:t>
      </w:r>
      <w:ins w:id="74"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75"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كا</w:t>
      </w:r>
      <w:ins w:id="76"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ا</w:t>
      </w:r>
      <w:ins w:id="77"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78"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ف</w:t>
      </w:r>
      <w:ins w:id="79"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80" w:author="Fauzi" w:date="2009-03-23T21:38: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(4)</w:t>
      </w:r>
    </w:p>
    <w:p w:rsidR="00DF70F4" w:rsidRPr="00D97B99" w:rsidRDefault="00DF70F4" w:rsidP="00DF70F4">
      <w:pPr>
        <w:numPr>
          <w:ilvl w:val="0"/>
          <w:numId w:val="1"/>
        </w:numPr>
        <w:tabs>
          <w:tab w:val="num" w:pos="540"/>
        </w:tabs>
        <w:bidi/>
        <w:spacing w:line="10" w:lineRule="atLeast"/>
        <w:ind w:left="540"/>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س</w:t>
      </w:r>
      <w:ins w:id="81"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 م</w:t>
      </w:r>
      <w:ins w:id="82"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ح</w:t>
      </w:r>
      <w:ins w:id="83"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ال</w:t>
      </w:r>
      <w:ins w:id="84"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85"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86"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ك</w:t>
      </w:r>
      <w:ins w:id="87"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أ</w:t>
      </w:r>
      <w:ins w:id="88"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89"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90"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91"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س</w:t>
      </w:r>
      <w:ins w:id="92"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ان</w:t>
      </w:r>
      <w:ins w:id="93"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ف</w:t>
      </w:r>
      <w:ins w:id="94"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95"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96"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ا</w:t>
      </w:r>
      <w:ins w:id="97"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98"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ف</w:t>
      </w:r>
      <w:ins w:id="99"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100"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(4)</w:t>
      </w:r>
    </w:p>
    <w:p w:rsidR="00DF70F4" w:rsidRPr="00D97B99" w:rsidRDefault="00DF70F4" w:rsidP="00DF70F4">
      <w:pPr>
        <w:numPr>
          <w:ilvl w:val="0"/>
          <w:numId w:val="1"/>
        </w:numPr>
        <w:tabs>
          <w:tab w:val="num" w:pos="540"/>
        </w:tabs>
        <w:bidi/>
        <w:spacing w:line="10" w:lineRule="atLeast"/>
        <w:ind w:left="540"/>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س</w:t>
      </w:r>
      <w:ins w:id="101"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 و</w:t>
      </w:r>
      <w:ins w:id="102"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103"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اغ</w:t>
      </w:r>
      <w:ins w:id="104"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105"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106"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ك</w:t>
      </w:r>
      <w:ins w:id="107"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أ</w:t>
      </w:r>
      <w:ins w:id="108"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109"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110"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111"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س</w:t>
      </w:r>
      <w:ins w:id="112"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ان</w:t>
      </w:r>
      <w:ins w:id="113"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ف</w:t>
      </w:r>
      <w:ins w:id="114"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115"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116" w:author="Fauzi" w:date="2009-03-23T21:39: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س</w:t>
      </w:r>
      <w:ins w:id="117"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118"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119"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غ(1)</w:t>
      </w:r>
    </w:p>
    <w:p w:rsidR="00DF70F4" w:rsidRPr="00D97B99" w:rsidRDefault="00DF70F4" w:rsidP="00DF70F4">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د</w:t>
      </w:r>
      <w:ins w:id="120"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اد</w:t>
      </w:r>
      <w:ins w:id="121"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ى س</w:t>
      </w:r>
      <w:ins w:id="122"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123"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اج</w:t>
      </w:r>
      <w:ins w:id="124"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اه</w:t>
      </w:r>
      <w:ins w:id="125"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س</w:t>
      </w:r>
      <w:ins w:id="126"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127"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128"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129"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(50) م</w:t>
      </w:r>
      <w:ins w:id="130"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ار</w:t>
      </w:r>
      <w:ins w:id="131"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132"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133"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اه</w:t>
      </w:r>
      <w:ins w:id="134"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س</w:t>
      </w:r>
      <w:ins w:id="135"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 و</w:t>
      </w:r>
      <w:ins w:id="136"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اج</w:t>
      </w:r>
      <w:ins w:id="137"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ب</w:t>
      </w:r>
      <w:ins w:id="138"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139"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140"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ك</w:t>
      </w:r>
      <w:ins w:id="141"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الله د</w:t>
      </w:r>
      <w:ins w:id="142"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143"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ف</w:t>
      </w:r>
      <w:ins w:id="144"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145"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146"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147"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(20) : و</w:t>
      </w:r>
      <w:ins w:id="148"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ج</w:t>
      </w:r>
      <w:ins w:id="149"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150"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 ق</w:t>
      </w:r>
      <w:ins w:id="151"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152"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امٌ ,ب</w:t>
      </w:r>
      <w:ins w:id="153"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ق</w:t>
      </w:r>
      <w:ins w:id="154"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 م</w:t>
      </w:r>
      <w:ins w:id="155"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خ</w:t>
      </w:r>
      <w:ins w:id="156"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ال</w:t>
      </w:r>
      <w:ins w:id="157" w:author="Fauzi" w:date="2009-03-23T21:40: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ف</w:t>
      </w:r>
      <w:ins w:id="158"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ة</w:t>
      </w:r>
      <w:ins w:id="159"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ل</w:t>
      </w:r>
      <w:ins w:id="160"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161"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ح</w:t>
      </w:r>
      <w:ins w:id="162"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163"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اد</w:t>
      </w:r>
      <w:ins w:id="164"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ث</w:t>
      </w:r>
      <w:ins w:id="165"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ق</w:t>
      </w:r>
      <w:ins w:id="166"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167"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ام</w:t>
      </w:r>
      <w:ins w:id="168"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ه</w:t>
      </w:r>
      <w:ins w:id="169"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ب</w:t>
      </w:r>
      <w:ins w:id="170"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171"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ف</w:t>
      </w:r>
      <w:ins w:id="172"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س</w:t>
      </w:r>
      <w:ins w:id="173"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ه</w:t>
      </w:r>
      <w:ins w:id="174"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و</w:t>
      </w:r>
      <w:ins w:id="175"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ح</w:t>
      </w:r>
      <w:ins w:id="176"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177"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ان</w:t>
      </w:r>
      <w:ins w:id="178"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179"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ةٌ, ق</w:t>
      </w:r>
      <w:ins w:id="180"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181"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182"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ةٌ, إ</w:t>
      </w:r>
      <w:ins w:id="183"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184"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اد</w:t>
      </w:r>
      <w:ins w:id="185"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ةٌ, ع</w:t>
      </w:r>
      <w:ins w:id="186"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187"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 ح</w:t>
      </w:r>
      <w:ins w:id="188"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يا</w:t>
      </w:r>
      <w:ins w:id="189"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ةٌ, س</w:t>
      </w:r>
      <w:ins w:id="190"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191"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عٌ, ب</w:t>
      </w:r>
      <w:ins w:id="192"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ص</w:t>
      </w:r>
      <w:ins w:id="193"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 ك</w:t>
      </w:r>
      <w:ins w:id="194"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لا</w:t>
      </w:r>
      <w:ins w:id="195" w:author="Fauzi" w:date="2009-03-23T21:41: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 ق</w:t>
      </w:r>
      <w:ins w:id="196"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اد</w:t>
      </w:r>
      <w:ins w:id="197"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198"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م</w:t>
      </w:r>
      <w:ins w:id="199"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200"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201"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202"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ع</w:t>
      </w:r>
      <w:ins w:id="203"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ال</w:t>
      </w:r>
      <w:ins w:id="204"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205"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ح</w:t>
      </w:r>
      <w:ins w:id="206"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207"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س</w:t>
      </w:r>
      <w:ins w:id="208"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209"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210"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ع</w:t>
      </w:r>
      <w:ins w:id="211"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ب</w:t>
      </w:r>
      <w:ins w:id="212"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ص</w:t>
      </w:r>
      <w:ins w:id="213"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214"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215"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م</w:t>
      </w:r>
      <w:ins w:id="216"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217"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218"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219"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ما</w:t>
      </w:r>
      <w:ins w:id="220"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221"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222"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223"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غ</w:t>
      </w:r>
      <w:ins w:id="224"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س</w:t>
      </w:r>
      <w:ins w:id="225"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 م</w:t>
      </w:r>
      <w:ins w:id="226"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ح</w:t>
      </w:r>
      <w:ins w:id="227"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ال</w:t>
      </w:r>
      <w:ins w:id="228"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س</w:t>
      </w:r>
      <w:ins w:id="229"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ب</w:t>
      </w:r>
      <w:ins w:id="230"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ال</w:t>
      </w:r>
      <w:ins w:id="231"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كا</w:t>
      </w:r>
      <w:ins w:id="232"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233"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234"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ف</w:t>
      </w:r>
      <w:ins w:id="235"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236"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237" w:author="Fauzi" w:date="2009-03-23T21:4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 (20) : ع</w:t>
      </w:r>
      <w:ins w:id="238"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239"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 ح</w:t>
      </w:r>
      <w:ins w:id="240"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241"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242"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ثٌ, فن</w:t>
      </w:r>
      <w:ins w:id="243"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w:t>
      </w:r>
      <w:ins w:id="244"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ءُ, م</w:t>
      </w:r>
      <w:ins w:id="245"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246"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اث</w:t>
      </w:r>
      <w:ins w:id="247"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248"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ة</w:t>
      </w:r>
      <w:ins w:id="249"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ل</w:t>
      </w:r>
      <w:ins w:id="250"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251"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ح</w:t>
      </w:r>
      <w:ins w:id="252"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253"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اد</w:t>
      </w:r>
      <w:ins w:id="254"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ث</w:t>
      </w:r>
      <w:ins w:id="255"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ا</w:t>
      </w:r>
      <w:ins w:id="256"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ح</w:t>
      </w:r>
      <w:ins w:id="257"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258"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259"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اج</w:t>
      </w:r>
      <w:ins w:id="260"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ل</w:t>
      </w:r>
      <w:ins w:id="261"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غ</w:t>
      </w:r>
      <w:ins w:id="262"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263"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264"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ه</w:t>
      </w:r>
      <w:ins w:id="265"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ت</w:t>
      </w:r>
      <w:ins w:id="266"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ع</w:t>
      </w:r>
      <w:ins w:id="267"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268"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269"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ع</w:t>
      </w:r>
      <w:ins w:id="270"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ج</w:t>
      </w:r>
      <w:ins w:id="271"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ز</w:t>
      </w:r>
      <w:ins w:id="272"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ك</w:t>
      </w:r>
      <w:ins w:id="273"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274" w:author="Fauzi" w:date="2009-03-23T21:4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ه</w:t>
      </w:r>
      <w:ins w:id="275"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ج</w:t>
      </w:r>
      <w:ins w:id="276"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ه</w:t>
      </w:r>
      <w:ins w:id="277"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278"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م</w:t>
      </w:r>
      <w:ins w:id="279"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280"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281"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ص</w:t>
      </w:r>
      <w:ins w:id="282"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283"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284"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ع</w:t>
      </w:r>
      <w:ins w:id="285"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286"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ى</w:t>
      </w:r>
      <w:ins w:id="287"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ب</w:t>
      </w:r>
      <w:ins w:id="288"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289"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290"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ع</w:t>
      </w:r>
      <w:ins w:id="291"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اج</w:t>
      </w:r>
      <w:ins w:id="292"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ز</w:t>
      </w:r>
      <w:ins w:id="293"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ك</w:t>
      </w:r>
      <w:ins w:id="294"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ار</w:t>
      </w:r>
      <w:ins w:id="295"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ه</w:t>
      </w:r>
      <w:ins w:id="296"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ج</w:t>
      </w:r>
      <w:ins w:id="297"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اه</w:t>
      </w:r>
      <w:ins w:id="298"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لا</w:t>
      </w:r>
      <w:ins w:id="299"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م</w:t>
      </w:r>
      <w:ins w:id="300"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301"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302"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ا</w:t>
      </w:r>
      <w:ins w:id="303"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ص</w:t>
      </w:r>
      <w:ins w:id="304"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 ا</w:t>
      </w:r>
      <w:ins w:id="305"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ع</w:t>
      </w:r>
      <w:ins w:id="306"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307"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ى, ا</w:t>
      </w:r>
      <w:ins w:id="308"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ب</w:t>
      </w:r>
      <w:ins w:id="309"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310"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311" w:author="Fauzi" w:date="2009-03-23T21:4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د</w:t>
      </w:r>
      <w:ins w:id="312"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313"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314"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غ</w:t>
      </w:r>
      <w:ins w:id="315"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س</w:t>
      </w:r>
      <w:ins w:id="316"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 و</w:t>
      </w:r>
      <w:ins w:id="317"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318"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اغ</w:t>
      </w:r>
      <w:ins w:id="319"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د</w:t>
      </w:r>
      <w:ins w:id="320"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321"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ك</w:t>
      </w:r>
      <w:ins w:id="322"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الله</w:t>
      </w:r>
      <w:ins w:id="323"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ف</w:t>
      </w:r>
      <w:ins w:id="324"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325"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326"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 س</w:t>
      </w:r>
      <w:ins w:id="327"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328"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329"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غ</w:t>
      </w:r>
      <w:ins w:id="330" w:author="Fauzi" w:date="2009-03-23T21:47: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(1)ف</w:t>
      </w:r>
      <w:ins w:id="331"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ع</w:t>
      </w:r>
      <w:ins w:id="332"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333"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كُلّ</w:t>
      </w:r>
      <w:ins w:id="334"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م</w:t>
      </w:r>
      <w:ins w:id="335"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336"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337"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338"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ا</w:t>
      </w:r>
      <w:ins w:id="339"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340"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ت</w:t>
      </w:r>
      <w:ins w:id="341"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342"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343"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ه</w:t>
      </w:r>
      <w:ins w:id="344" w:author="Fauzi" w:date="2009-03-23T21:52: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ا</w:t>
      </w:r>
      <w:ins w:id="345"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غ</w:t>
      </w:r>
      <w:ins w:id="346"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347"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ى ف</w:t>
      </w:r>
      <w:ins w:id="348"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349"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كا</w:t>
      </w:r>
      <w:ins w:id="350"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ا</w:t>
      </w:r>
      <w:ins w:id="351"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352"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اب</w:t>
      </w:r>
      <w:ins w:id="353"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اى ك</w:t>
      </w:r>
      <w:ins w:id="354"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وغ</w:t>
      </w:r>
      <w:ins w:id="355"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اغ</w:t>
      </w:r>
      <w:ins w:id="356"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ب</w:t>
      </w:r>
      <w:ins w:id="357"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358"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أ</w:t>
      </w:r>
      <w:ins w:id="359"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360"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361"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غ</w:t>
      </w:r>
      <w:ins w:id="362"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363"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 ك</w:t>
      </w:r>
      <w:ins w:id="364"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365"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غ</w:t>
      </w:r>
      <w:ins w:id="366"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اغ</w:t>
      </w:r>
      <w:ins w:id="367"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ا</w:t>
      </w:r>
      <w:ins w:id="368"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ر</w:t>
      </w:r>
      <w:ins w:id="369" w:author="Fauzi" w:date="2009-03-23T21:53: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370"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ي</w:t>
      </w:r>
      <w:ins w:id="371"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372"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ه</w:t>
      </w:r>
      <w:ins w:id="373"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ا</w:t>
      </w:r>
      <w:ins w:id="374"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لله</w:t>
      </w:r>
      <w:ins w:id="375"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ا</w:t>
      </w:r>
      <w:ins w:id="376"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w:t>
      </w:r>
      <w:ins w:id="377"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اب</w:t>
      </w:r>
      <w:ins w:id="378"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اى</w:t>
      </w:r>
      <w:ins w:id="379"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عا</w:t>
      </w:r>
      <w:ins w:id="380"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w:t>
      </w:r>
      <w:ins w:id="381"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382"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ف</w:t>
      </w:r>
      <w:ins w:id="383"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ات</w:t>
      </w:r>
      <w:ins w:id="384"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385"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 ب</w:t>
      </w:r>
      <w:ins w:id="386"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ن</w:t>
      </w:r>
      <w:ins w:id="387"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w:t>
      </w:r>
      <w:r w:rsidRPr="00D97B99">
        <w:rPr>
          <w:rFonts w:ascii="Traditional Arabic" w:hAnsi="Traditional Arabic" w:cs="Traditional Arabic"/>
          <w:b/>
          <w:bCs/>
          <w:sz w:val="56"/>
          <w:szCs w:val="56"/>
          <w:rtl/>
        </w:rPr>
        <w:lastRenderedPageBreak/>
        <w:t>ي</w:t>
      </w:r>
      <w:ins w:id="388"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389" w:author="Fauzi" w:date="2009-03-23T21:54: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انْ ا</w:t>
      </w:r>
      <w:ins w:id="390"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ت</w:t>
      </w:r>
      <w:ins w:id="391"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و</w:t>
      </w:r>
      <w:ins w:id="392"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ا</w:t>
      </w:r>
      <w:ins w:id="393"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لله</w:t>
      </w:r>
      <w:ins w:id="394"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ت</w:t>
      </w:r>
      <w:ins w:id="395"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أ</w:t>
      </w:r>
      <w:ins w:id="396"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أ</w:t>
      </w:r>
      <w:ins w:id="397"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كا</w:t>
      </w:r>
      <w:ins w:id="398"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ب</w:t>
      </w:r>
      <w:ins w:id="399"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اى</w:t>
      </w:r>
      <w:ins w:id="400"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ع</w:t>
      </w:r>
      <w:ins w:id="401"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ال</w:t>
      </w:r>
      <w:ins w:id="402"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403"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ي</w:t>
      </w:r>
      <w:ins w:id="404"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م</w:t>
      </w:r>
      <w:ins w:id="405"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ان</w:t>
      </w:r>
      <w:ins w:id="406"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ت</w:t>
      </w:r>
      <w:ins w:id="407"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د</w:t>
      </w:r>
      <w:ins w:id="408"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اء</w:t>
      </w:r>
      <w:ins w:id="409" w:author="Fauzi" w:date="2009-03-23T21:55:00Z">
        <w:r w:rsidRPr="00D97B99">
          <w:rPr>
            <w:rFonts w:ascii="Traditional Arabic" w:hAnsi="Traditional Arabic" w:cs="Traditional Arabic"/>
            <w:b/>
            <w:bCs/>
            <w:sz w:val="56"/>
            <w:szCs w:val="56"/>
            <w:rtl/>
          </w:rPr>
          <w:t>ْ</w:t>
        </w:r>
      </w:ins>
      <w:r w:rsidRPr="00D97B99">
        <w:rPr>
          <w:rFonts w:ascii="Traditional Arabic" w:hAnsi="Traditional Arabic" w:cs="Traditional Arabic"/>
          <w:b/>
          <w:bCs/>
          <w:sz w:val="56"/>
          <w:szCs w:val="56"/>
          <w:rtl/>
        </w:rPr>
        <w:t xml:space="preserve"> اَلاَغَانْ. دَادِى كَابِّى فَاءْ فُوْلُو سِتُّوغْ (41) دِيْنِغْ سِي وَاجِبْ دَاءْ كَا أُتُوْسَانْ فَنِكاَ اَمْفَاءْ رُوْفَانَهْ: صِدِّيْقٌ, اَمَانَةٌ, تَبْلِيْغٌ, فَطَانَةٌ. دِيِنْغ سِي مُحَالْ فَنِكَا اَمْفَاءْ رُوْفَانَهْ: كِذِّيْبٌ, خِيَانَةٌ, كِتْماَنُ, بَلَدَةٌ. دِيْنِغْ سِي وَناَغْ دَا كَا نَبِي بَنْ اُوْتُوْسَانْ فَنِكَا سِتُّوْغْ (1) اِغْكِى فَنِكاَ عَرَضٌ بَشَرِيٌّ : صِفَةْ سِي جَارَاكَفْرَانَهْ مَانُوْسَّهْ اَكَانْتَهْ اَدَائَّرْ, أَغِيْنُوْم, أَرَاجِى, أَسَارِيْنْ, بَنْ لآئِنْ-لآئِنَّهْ دَادِى سِي وَاجِبْ دَاءْ كَا أُتُوْسَانْ فَنِكَا أَمْفَاءْ (4) سِي مُحَالْ جُوْكَنْ أَمْفَاءْ (4) سِي وَناَغْ سِتُّوْغْ (1) مَكَا جُمْلَهْ سَدَاجَنْهَ سِيْكَتْ (50). دَادِى صِفَةْ أَتْوْ عَقَائِدْ سِي سِيْكَتْ سَدَاجَهْ اُوْرَاغْ إِسْلاَمْ وَاجِبِ تَاهُوْه بَنْ وَاجِبْ يَاقِيْن, كَرْنَا لَمُوْنْ تَاءْ يَاقِيْن بَنْ تَاءْ تَاهُوْه فَنِكَا دُوْسَا بَكاَلْ إِجَبُّوْر كَا نَرَاكَهْ. أَوَاسْ أُوْرَاغْ اِسْلاَمْ فَاتَوُهْ دِيْبِئْ. دِيْنِغْ رُكُوْنَ اِسْلاَمْ فَنِكاَ لِيْمَاءْ (5): </w:t>
      </w:r>
    </w:p>
    <w:p w:rsidR="00DF70F4" w:rsidRPr="00D97B99" w:rsidRDefault="00DF70F4" w:rsidP="00DF70F4">
      <w:pPr>
        <w:numPr>
          <w:ilvl w:val="0"/>
          <w:numId w:val="2"/>
        </w:numPr>
        <w:tabs>
          <w:tab w:val="clear" w:pos="2300"/>
          <w:tab w:val="num" w:pos="540"/>
        </w:tabs>
        <w:bidi/>
        <w:spacing w:line="10" w:lineRule="atLeast"/>
        <w:ind w:left="540"/>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مَجَاهْ شَهَادَتْ دُوَءْ أَكَنْتَهْ لَفَظْ : اَشْهَدُ اَنْ لآإِلَهَ إِلاَّ اللهُ وَ اَشْهَدُ اَنَّ مُحَمَّدًا رَّسُوْلُ اللهِ.</w:t>
      </w:r>
    </w:p>
    <w:p w:rsidR="00DF70F4" w:rsidRPr="00D97B99" w:rsidRDefault="00DF70F4" w:rsidP="00DF70F4">
      <w:pPr>
        <w:numPr>
          <w:ilvl w:val="0"/>
          <w:numId w:val="2"/>
        </w:numPr>
        <w:tabs>
          <w:tab w:val="clear" w:pos="2300"/>
          <w:tab w:val="num" w:pos="540"/>
        </w:tabs>
        <w:bidi/>
        <w:spacing w:line="10" w:lineRule="atLeast"/>
        <w:ind w:left="540"/>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أَلاَكُوْه صَلاَةْ سِي لِيْماَءْ وَقْتُوْه أَكَنْتَهْ ظُهُوْر, عَصَرْ, مَغْرِبْ, عِشَاءْ بَنْ صُبُّحْ </w:t>
      </w:r>
    </w:p>
    <w:p w:rsidR="00DF70F4" w:rsidRPr="00D97B99" w:rsidRDefault="00DF70F4" w:rsidP="00DF70F4">
      <w:pPr>
        <w:numPr>
          <w:ilvl w:val="0"/>
          <w:numId w:val="2"/>
        </w:numPr>
        <w:tabs>
          <w:tab w:val="clear" w:pos="2300"/>
          <w:tab w:val="num" w:pos="540"/>
        </w:tabs>
        <w:bidi/>
        <w:spacing w:line="10" w:lineRule="atLeast"/>
        <w:ind w:left="540"/>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أَبَرِّئْ زَكَاةْ</w:t>
      </w:r>
    </w:p>
    <w:p w:rsidR="00DF70F4" w:rsidRPr="00D97B99" w:rsidRDefault="00DF70F4" w:rsidP="00DF70F4">
      <w:pPr>
        <w:numPr>
          <w:ilvl w:val="0"/>
          <w:numId w:val="2"/>
        </w:numPr>
        <w:tabs>
          <w:tab w:val="clear" w:pos="2300"/>
          <w:tab w:val="num" w:pos="540"/>
        </w:tabs>
        <w:bidi/>
        <w:spacing w:line="10" w:lineRule="atLeast"/>
        <w:ind w:left="540"/>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أَفَاسَهْ عِى بُولَنْ رَمَضَانْ </w:t>
      </w:r>
    </w:p>
    <w:p w:rsidR="00DF70F4" w:rsidRPr="00D97B99" w:rsidRDefault="00DF70F4" w:rsidP="00DF70F4">
      <w:pPr>
        <w:numPr>
          <w:ilvl w:val="0"/>
          <w:numId w:val="2"/>
        </w:numPr>
        <w:tabs>
          <w:tab w:val="clear" w:pos="2300"/>
          <w:tab w:val="num" w:pos="540"/>
        </w:tabs>
        <w:bidi/>
        <w:spacing w:line="10" w:lineRule="atLeast"/>
        <w:ind w:left="540"/>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lastRenderedPageBreak/>
        <w:t xml:space="preserve">أَحَجِّ دَاءْ كاَ بَيْتِ اللهِ لَمُوْن قُوَتْ سَاغُوْنَهْ عِيْنتَارْ بَنْ مُوْلِيْناَهْ. </w:t>
      </w:r>
    </w:p>
    <w:p w:rsidR="00DF70F4" w:rsidRPr="00D97B99" w:rsidRDefault="00DF70F4" w:rsidP="00DF70F4">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دِيْنِغْ رُكُوْن اِيْمَانْ فَنِكَا أَنَمْ (6) :1) أَغِيْمَانَكِى دَاءْ كاَ اَللهْ تَعَالَى. 2) أَغِيْمَانَكِى دَاءْ كاَ مَلاَئِكَتَهْ اَللهْ. 3) أَغِيْمَانَكِى دَاءْ كاَ كِتَابَهْ اَللهْ. 4) أَغِيْمَانَكِى دَاءْ كاَ اُوْتُوْسَانَهْ اَللهْ. 5) أَغِيْمَانَكِى دَاءْ كاَ دِيْنَا قِيَامَةْ. 6) أَغِيْمَانَكِى دَاءْ كاَ فَسْطِهْ, فَسْطِهْ بَكُوْس بَنْ فَسْطِهْ جُوْبَاءْ فَنِكاَ دَارِى اَللهِ تَعَالَى كَابِّى. دِيْنِغْ بَيَاءْناَهْ نَبِي بَنْ اُوْتُوْساَنْ سِي وَاجِبْ عِى كَاعُوْنِيْغِيْن فَنِكَا سَـكَامِـئْ (25): اَدَمْ, اِدْرِيْس, نُوْح, هُوْد, صَالِحْ, إِبْرَاهِيْم, لُوْط, اِسْمَاعِيْل, اِسْحَاقْ, يَعْقُوْب, يُوْسُفْ, أَيُّوُبْ, شُعَيْب, مُوْسىَ, هَارُوْن, ذُوْالكِفْلِ, دَاوُدْ, سُلَيْمَانْ, إِلْيَاسْ, إِلْيَسَعْ, يُوْنُسْ, زَكَرِيَا, يَحْيَى, عِيْسَى بَنْ مُحَمَّدْ صَلَّى اللهُ عَلَيْهِ وَ سَلَّمْ. دِيْنِغْ بَيَاءْناَ مَلاَئِكَةْ سِي وَاجِبْ عِيْكاَغُوْنِيْغِي فَنِكَا سَفُوْلُوْه (10) : جِبْرِيْل, مِيْكاَئِيْل, إِسْرَفِيْل, عِزْرَائِيْل, مُنْكَرْ, نَكِيْر, رَقِيْب, عَتِيْد, مَالِكْ بَنْ رِضْوَانْ.</w:t>
      </w:r>
    </w:p>
    <w:p w:rsidR="00645C07" w:rsidRDefault="00645C07">
      <w:bookmarkStart w:id="410" w:name="_GoBack"/>
      <w:bookmarkEnd w:id="410"/>
    </w:p>
    <w:sectPr w:rsidR="00645C07" w:rsidSect="00DF70F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C3E"/>
    <w:multiLevelType w:val="hybridMultilevel"/>
    <w:tmpl w:val="B92C4550"/>
    <w:lvl w:ilvl="0" w:tplc="A35CA674">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07FD6"/>
    <w:multiLevelType w:val="hybridMultilevel"/>
    <w:tmpl w:val="13FADDA2"/>
    <w:lvl w:ilvl="0" w:tplc="69B246BA">
      <w:start w:val="1"/>
      <w:numFmt w:val="bullet"/>
      <w:lvlText w:val=""/>
      <w:lvlJc w:val="left"/>
      <w:pPr>
        <w:tabs>
          <w:tab w:val="num" w:pos="1500"/>
        </w:tabs>
        <w:ind w:left="1500" w:hanging="360"/>
      </w:pPr>
      <w:rPr>
        <w:rFonts w:ascii="Webdings" w:hAnsi="Web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D900717"/>
    <w:multiLevelType w:val="hybridMultilevel"/>
    <w:tmpl w:val="3C84F3E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10F673A9"/>
    <w:multiLevelType w:val="hybridMultilevel"/>
    <w:tmpl w:val="7D58FCEA"/>
    <w:lvl w:ilvl="0" w:tplc="55925AEA">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47E6B"/>
    <w:multiLevelType w:val="hybridMultilevel"/>
    <w:tmpl w:val="5C2C822E"/>
    <w:lvl w:ilvl="0" w:tplc="3100167E">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48398D"/>
    <w:multiLevelType w:val="hybridMultilevel"/>
    <w:tmpl w:val="02909040"/>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5142F"/>
    <w:multiLevelType w:val="hybridMultilevel"/>
    <w:tmpl w:val="08029E80"/>
    <w:lvl w:ilvl="0" w:tplc="2A16D5E0">
      <w:start w:val="1"/>
      <w:numFmt w:val="bullet"/>
      <w:lvlText w:val=""/>
      <w:lvlJc w:val="left"/>
      <w:pPr>
        <w:tabs>
          <w:tab w:val="num" w:pos="2300"/>
        </w:tabs>
        <w:ind w:left="2300" w:hanging="360"/>
      </w:pPr>
      <w:rPr>
        <w:rFonts w:ascii="Wingdings" w:hAnsi="Wingdings" w:hint="default"/>
        <w:sz w:val="18"/>
        <w:szCs w:val="18"/>
        <w:lang w:bidi="ar-SA"/>
      </w:rPr>
    </w:lvl>
    <w:lvl w:ilvl="1" w:tplc="04090003">
      <w:start w:val="1"/>
      <w:numFmt w:val="bullet"/>
      <w:lvlText w:val="o"/>
      <w:lvlJc w:val="left"/>
      <w:pPr>
        <w:tabs>
          <w:tab w:val="num" w:pos="3020"/>
        </w:tabs>
        <w:ind w:left="3020" w:hanging="360"/>
      </w:pPr>
      <w:rPr>
        <w:rFonts w:ascii="Courier New" w:hAnsi="Courier New" w:cs="Courier New" w:hint="default"/>
      </w:rPr>
    </w:lvl>
    <w:lvl w:ilvl="2" w:tplc="04090005" w:tentative="1">
      <w:start w:val="1"/>
      <w:numFmt w:val="bullet"/>
      <w:lvlText w:val=""/>
      <w:lvlJc w:val="left"/>
      <w:pPr>
        <w:tabs>
          <w:tab w:val="num" w:pos="3740"/>
        </w:tabs>
        <w:ind w:left="3740" w:hanging="360"/>
      </w:pPr>
      <w:rPr>
        <w:rFonts w:ascii="Wingdings" w:hAnsi="Wingdings" w:hint="default"/>
      </w:rPr>
    </w:lvl>
    <w:lvl w:ilvl="3" w:tplc="04090001" w:tentative="1">
      <w:start w:val="1"/>
      <w:numFmt w:val="bullet"/>
      <w:lvlText w:val=""/>
      <w:lvlJc w:val="left"/>
      <w:pPr>
        <w:tabs>
          <w:tab w:val="num" w:pos="4460"/>
        </w:tabs>
        <w:ind w:left="4460" w:hanging="360"/>
      </w:pPr>
      <w:rPr>
        <w:rFonts w:ascii="Symbol" w:hAnsi="Symbol" w:hint="default"/>
      </w:rPr>
    </w:lvl>
    <w:lvl w:ilvl="4" w:tplc="04090003" w:tentative="1">
      <w:start w:val="1"/>
      <w:numFmt w:val="bullet"/>
      <w:lvlText w:val="o"/>
      <w:lvlJc w:val="left"/>
      <w:pPr>
        <w:tabs>
          <w:tab w:val="num" w:pos="5180"/>
        </w:tabs>
        <w:ind w:left="5180" w:hanging="360"/>
      </w:pPr>
      <w:rPr>
        <w:rFonts w:ascii="Courier New" w:hAnsi="Courier New" w:cs="Courier New" w:hint="default"/>
      </w:rPr>
    </w:lvl>
    <w:lvl w:ilvl="5" w:tplc="04090005" w:tentative="1">
      <w:start w:val="1"/>
      <w:numFmt w:val="bullet"/>
      <w:lvlText w:val=""/>
      <w:lvlJc w:val="left"/>
      <w:pPr>
        <w:tabs>
          <w:tab w:val="num" w:pos="5900"/>
        </w:tabs>
        <w:ind w:left="5900" w:hanging="360"/>
      </w:pPr>
      <w:rPr>
        <w:rFonts w:ascii="Wingdings" w:hAnsi="Wingdings" w:hint="default"/>
      </w:rPr>
    </w:lvl>
    <w:lvl w:ilvl="6" w:tplc="04090001" w:tentative="1">
      <w:start w:val="1"/>
      <w:numFmt w:val="bullet"/>
      <w:lvlText w:val=""/>
      <w:lvlJc w:val="left"/>
      <w:pPr>
        <w:tabs>
          <w:tab w:val="num" w:pos="6620"/>
        </w:tabs>
        <w:ind w:left="6620" w:hanging="360"/>
      </w:pPr>
      <w:rPr>
        <w:rFonts w:ascii="Symbol" w:hAnsi="Symbol" w:hint="default"/>
      </w:rPr>
    </w:lvl>
    <w:lvl w:ilvl="7" w:tplc="04090003" w:tentative="1">
      <w:start w:val="1"/>
      <w:numFmt w:val="bullet"/>
      <w:lvlText w:val="o"/>
      <w:lvlJc w:val="left"/>
      <w:pPr>
        <w:tabs>
          <w:tab w:val="num" w:pos="7340"/>
        </w:tabs>
        <w:ind w:left="7340" w:hanging="360"/>
      </w:pPr>
      <w:rPr>
        <w:rFonts w:ascii="Courier New" w:hAnsi="Courier New" w:cs="Courier New" w:hint="default"/>
      </w:rPr>
    </w:lvl>
    <w:lvl w:ilvl="8" w:tplc="04090005" w:tentative="1">
      <w:start w:val="1"/>
      <w:numFmt w:val="bullet"/>
      <w:lvlText w:val=""/>
      <w:lvlJc w:val="left"/>
      <w:pPr>
        <w:tabs>
          <w:tab w:val="num" w:pos="8060"/>
        </w:tabs>
        <w:ind w:left="8060" w:hanging="360"/>
      </w:pPr>
      <w:rPr>
        <w:rFonts w:ascii="Wingdings" w:hAnsi="Wingdings" w:hint="default"/>
      </w:rPr>
    </w:lvl>
  </w:abstractNum>
  <w:abstractNum w:abstractNumId="7">
    <w:nsid w:val="36E244DB"/>
    <w:multiLevelType w:val="hybridMultilevel"/>
    <w:tmpl w:val="1D3E5976"/>
    <w:lvl w:ilvl="0" w:tplc="5B540EBA">
      <w:start w:val="1"/>
      <w:numFmt w:val="decimal"/>
      <w:lvlText w:val="%1."/>
      <w:lvlJc w:val="left"/>
      <w:pPr>
        <w:ind w:left="720" w:hanging="360"/>
      </w:pPr>
      <w:rPr>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F1199"/>
    <w:multiLevelType w:val="hybridMultilevel"/>
    <w:tmpl w:val="2C3AF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C95E48"/>
    <w:multiLevelType w:val="hybridMultilevel"/>
    <w:tmpl w:val="87903488"/>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C5095"/>
    <w:multiLevelType w:val="hybridMultilevel"/>
    <w:tmpl w:val="36E8ABB8"/>
    <w:lvl w:ilvl="0" w:tplc="3946A76C">
      <w:start w:val="1"/>
      <w:numFmt w:val="bullet"/>
      <w:lvlText w:val=""/>
      <w:lvlJc w:val="left"/>
      <w:pPr>
        <w:tabs>
          <w:tab w:val="num" w:pos="720"/>
        </w:tabs>
        <w:ind w:left="720" w:hanging="360"/>
      </w:pPr>
      <w:rPr>
        <w:rFonts w:ascii="Wingdings" w:hAnsi="Wingdings" w:hint="default"/>
        <w:sz w:val="18"/>
        <w:szCs w:val="18"/>
        <w:lang w:bidi="ar-SA"/>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nsid w:val="51B95E7D"/>
    <w:multiLevelType w:val="hybridMultilevel"/>
    <w:tmpl w:val="7B8E60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0E72D1"/>
    <w:multiLevelType w:val="hybridMultilevel"/>
    <w:tmpl w:val="06ECE936"/>
    <w:lvl w:ilvl="0" w:tplc="3946A76C">
      <w:start w:val="1"/>
      <w:numFmt w:val="bullet"/>
      <w:lvlText w:val=""/>
      <w:lvlJc w:val="left"/>
      <w:pPr>
        <w:ind w:left="724" w:hanging="360"/>
      </w:pPr>
      <w:rPr>
        <w:rFonts w:ascii="Wingdings" w:hAnsi="Wingdings" w:hint="default"/>
        <w:sz w:val="18"/>
        <w:szCs w:val="18"/>
        <w:lang w:bidi="ar-SA"/>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3">
    <w:nsid w:val="7C5107A0"/>
    <w:multiLevelType w:val="multilevel"/>
    <w:tmpl w:val="2C3AFC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6"/>
  </w:num>
  <w:num w:numId="3">
    <w:abstractNumId w:val="4"/>
  </w:num>
  <w:num w:numId="4">
    <w:abstractNumId w:val="8"/>
  </w:num>
  <w:num w:numId="5">
    <w:abstractNumId w:val="1"/>
  </w:num>
  <w:num w:numId="6">
    <w:abstractNumId w:val="13"/>
  </w:num>
  <w:num w:numId="7">
    <w:abstractNumId w:val="11"/>
  </w:num>
  <w:num w:numId="8">
    <w:abstractNumId w:val="5"/>
  </w:num>
  <w:num w:numId="9">
    <w:abstractNumId w:val="9"/>
  </w:num>
  <w:num w:numId="10">
    <w:abstractNumId w:val="0"/>
  </w:num>
  <w:num w:numId="11">
    <w:abstractNumId w:val="7"/>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0F4"/>
    <w:rsid w:val="00625A67"/>
    <w:rsid w:val="00645C07"/>
    <w:rsid w:val="00DF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F70F4"/>
    <w:rPr>
      <w:rFonts w:ascii="Tahoma" w:hAnsi="Tahoma" w:cs="Tahoma"/>
      <w:sz w:val="16"/>
      <w:szCs w:val="16"/>
    </w:rPr>
  </w:style>
  <w:style w:type="character" w:customStyle="1" w:styleId="BalloonTextChar">
    <w:name w:val="Balloon Text Char"/>
    <w:basedOn w:val="DefaultParagraphFont"/>
    <w:link w:val="BalloonText"/>
    <w:semiHidden/>
    <w:rsid w:val="00DF70F4"/>
    <w:rPr>
      <w:rFonts w:ascii="Tahoma" w:eastAsia="Times New Roman" w:hAnsi="Tahoma" w:cs="Tahoma"/>
      <w:sz w:val="16"/>
      <w:szCs w:val="16"/>
    </w:rPr>
  </w:style>
  <w:style w:type="paragraph" w:styleId="Header">
    <w:name w:val="header"/>
    <w:basedOn w:val="Normal"/>
    <w:link w:val="HeaderChar"/>
    <w:rsid w:val="00DF70F4"/>
    <w:pPr>
      <w:tabs>
        <w:tab w:val="center" w:pos="4153"/>
        <w:tab w:val="right" w:pos="8306"/>
      </w:tabs>
      <w:bidi/>
    </w:pPr>
    <w:rPr>
      <w:rFonts w:eastAsia="SimSun"/>
      <w:lang w:eastAsia="zh-CN"/>
    </w:rPr>
  </w:style>
  <w:style w:type="character" w:customStyle="1" w:styleId="HeaderChar">
    <w:name w:val="Header Char"/>
    <w:basedOn w:val="DefaultParagraphFont"/>
    <w:link w:val="Header"/>
    <w:rsid w:val="00DF70F4"/>
    <w:rPr>
      <w:rFonts w:ascii="Times New Roman" w:eastAsia="SimSun" w:hAnsi="Times New Roman" w:cs="Times New Roman"/>
      <w:sz w:val="24"/>
      <w:szCs w:val="24"/>
      <w:lang w:eastAsia="zh-CN"/>
    </w:rPr>
  </w:style>
  <w:style w:type="paragraph" w:styleId="Footer">
    <w:name w:val="footer"/>
    <w:basedOn w:val="Normal"/>
    <w:link w:val="FooterChar"/>
    <w:rsid w:val="00DF70F4"/>
    <w:pPr>
      <w:tabs>
        <w:tab w:val="center" w:pos="4153"/>
        <w:tab w:val="right" w:pos="8306"/>
      </w:tabs>
      <w:bidi/>
    </w:pPr>
    <w:rPr>
      <w:rFonts w:eastAsia="SimSun"/>
      <w:lang w:eastAsia="zh-CN"/>
    </w:rPr>
  </w:style>
  <w:style w:type="character" w:customStyle="1" w:styleId="FooterChar">
    <w:name w:val="Footer Char"/>
    <w:basedOn w:val="DefaultParagraphFont"/>
    <w:link w:val="Footer"/>
    <w:rsid w:val="00DF70F4"/>
    <w:rPr>
      <w:rFonts w:ascii="Times New Roman" w:eastAsia="SimSun" w:hAnsi="Times New Roman" w:cs="Times New Roman"/>
      <w:sz w:val="24"/>
      <w:szCs w:val="24"/>
      <w:lang w:eastAsia="zh-CN"/>
    </w:rPr>
  </w:style>
  <w:style w:type="character" w:styleId="PageNumber">
    <w:name w:val="page number"/>
    <w:basedOn w:val="DefaultParagraphFont"/>
    <w:rsid w:val="00DF70F4"/>
  </w:style>
  <w:style w:type="paragraph" w:styleId="ListParagraph">
    <w:name w:val="List Paragraph"/>
    <w:basedOn w:val="Normal"/>
    <w:uiPriority w:val="34"/>
    <w:qFormat/>
    <w:rsid w:val="00DF70F4"/>
    <w:pPr>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F70F4"/>
    <w:rPr>
      <w:rFonts w:ascii="Tahoma" w:hAnsi="Tahoma" w:cs="Tahoma"/>
      <w:sz w:val="16"/>
      <w:szCs w:val="16"/>
    </w:rPr>
  </w:style>
  <w:style w:type="character" w:customStyle="1" w:styleId="BalloonTextChar">
    <w:name w:val="Balloon Text Char"/>
    <w:basedOn w:val="DefaultParagraphFont"/>
    <w:link w:val="BalloonText"/>
    <w:semiHidden/>
    <w:rsid w:val="00DF70F4"/>
    <w:rPr>
      <w:rFonts w:ascii="Tahoma" w:eastAsia="Times New Roman" w:hAnsi="Tahoma" w:cs="Tahoma"/>
      <w:sz w:val="16"/>
      <w:szCs w:val="16"/>
    </w:rPr>
  </w:style>
  <w:style w:type="paragraph" w:styleId="Header">
    <w:name w:val="header"/>
    <w:basedOn w:val="Normal"/>
    <w:link w:val="HeaderChar"/>
    <w:rsid w:val="00DF70F4"/>
    <w:pPr>
      <w:tabs>
        <w:tab w:val="center" w:pos="4153"/>
        <w:tab w:val="right" w:pos="8306"/>
      </w:tabs>
      <w:bidi/>
    </w:pPr>
    <w:rPr>
      <w:rFonts w:eastAsia="SimSun"/>
      <w:lang w:eastAsia="zh-CN"/>
    </w:rPr>
  </w:style>
  <w:style w:type="character" w:customStyle="1" w:styleId="HeaderChar">
    <w:name w:val="Header Char"/>
    <w:basedOn w:val="DefaultParagraphFont"/>
    <w:link w:val="Header"/>
    <w:rsid w:val="00DF70F4"/>
    <w:rPr>
      <w:rFonts w:ascii="Times New Roman" w:eastAsia="SimSun" w:hAnsi="Times New Roman" w:cs="Times New Roman"/>
      <w:sz w:val="24"/>
      <w:szCs w:val="24"/>
      <w:lang w:eastAsia="zh-CN"/>
    </w:rPr>
  </w:style>
  <w:style w:type="paragraph" w:styleId="Footer">
    <w:name w:val="footer"/>
    <w:basedOn w:val="Normal"/>
    <w:link w:val="FooterChar"/>
    <w:rsid w:val="00DF70F4"/>
    <w:pPr>
      <w:tabs>
        <w:tab w:val="center" w:pos="4153"/>
        <w:tab w:val="right" w:pos="8306"/>
      </w:tabs>
      <w:bidi/>
    </w:pPr>
    <w:rPr>
      <w:rFonts w:eastAsia="SimSun"/>
      <w:lang w:eastAsia="zh-CN"/>
    </w:rPr>
  </w:style>
  <w:style w:type="character" w:customStyle="1" w:styleId="FooterChar">
    <w:name w:val="Footer Char"/>
    <w:basedOn w:val="DefaultParagraphFont"/>
    <w:link w:val="Footer"/>
    <w:rsid w:val="00DF70F4"/>
    <w:rPr>
      <w:rFonts w:ascii="Times New Roman" w:eastAsia="SimSun" w:hAnsi="Times New Roman" w:cs="Times New Roman"/>
      <w:sz w:val="24"/>
      <w:szCs w:val="24"/>
      <w:lang w:eastAsia="zh-CN"/>
    </w:rPr>
  </w:style>
  <w:style w:type="character" w:styleId="PageNumber">
    <w:name w:val="page number"/>
    <w:basedOn w:val="DefaultParagraphFont"/>
    <w:rsid w:val="00DF70F4"/>
  </w:style>
  <w:style w:type="paragraph" w:styleId="ListParagraph">
    <w:name w:val="List Paragraph"/>
    <w:basedOn w:val="Normal"/>
    <w:uiPriority w:val="34"/>
    <w:qFormat/>
    <w:rsid w:val="00DF70F4"/>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2020-06-23T12:18:00Z</dcterms:created>
  <dcterms:modified xsi:type="dcterms:W3CDTF">2020-06-23T12:18:00Z</dcterms:modified>
</cp:coreProperties>
</file>